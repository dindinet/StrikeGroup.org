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4F0" w:rsidRDefault="00F004F0" w:rsidP="00F004F0">
      <w:pPr>
        <w:rPr>
          <w:b/>
          <w:bCs/>
          <w:sz w:val="24"/>
          <w:szCs w:val="24"/>
        </w:rPr>
      </w:pPr>
      <w:bookmarkStart w:id="0" w:name="_GoBack"/>
      <w:r>
        <w:rPr>
          <w:b/>
          <w:bCs/>
          <w:sz w:val="24"/>
          <w:szCs w:val="24"/>
        </w:rPr>
        <w:t>Xerox Combat Camera Systems Field Service Representative</w:t>
      </w:r>
      <w:ins w:id="1" w:author="Ramiro" w:date="2012-04-05T12:49:00Z">
        <w:r>
          <w:rPr>
            <w:b/>
            <w:bCs/>
            <w:sz w:val="24"/>
            <w:szCs w:val="24"/>
          </w:rPr>
          <w:t xml:space="preserve"> </w:t>
        </w:r>
      </w:ins>
      <w:bookmarkEnd w:id="0"/>
      <w:r>
        <w:rPr>
          <w:b/>
          <w:bCs/>
          <w:sz w:val="24"/>
          <w:szCs w:val="24"/>
        </w:rPr>
        <w:t>–</w:t>
      </w:r>
      <w:ins w:id="2" w:author="Ramiro" w:date="2012-04-05T12:49:00Z">
        <w:r>
          <w:rPr>
            <w:b/>
            <w:bCs/>
            <w:sz w:val="24"/>
            <w:szCs w:val="24"/>
          </w:rPr>
          <w:t xml:space="preserve"> Afghanistan</w:t>
        </w:r>
      </w:ins>
    </w:p>
    <w:p w:rsidR="00F004F0" w:rsidRDefault="00F004F0" w:rsidP="00F004F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Duty Location:</w:t>
      </w:r>
      <w:r>
        <w:rPr>
          <w:rFonts w:ascii="Times New Roman" w:hAnsi="Times New Roman" w:cs="Times New Roman"/>
          <w:sz w:val="20"/>
          <w:szCs w:val="20"/>
        </w:rPr>
        <w:t xml:space="preserve"> Camp Leatherneck, Afghanistan (Customer USMC)</w:t>
      </w:r>
    </w:p>
    <w:p w:rsidR="00F004F0" w:rsidRDefault="00F004F0" w:rsidP="00F004F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Contract Period:  </w:t>
      </w:r>
      <w:r>
        <w:rPr>
          <w:rFonts w:ascii="Times New Roman" w:hAnsi="Times New Roman" w:cs="Times New Roman"/>
          <w:sz w:val="20"/>
          <w:szCs w:val="20"/>
        </w:rPr>
        <w:t>27 May 2011 - 27 May 2014</w:t>
      </w:r>
    </w:p>
    <w:p w:rsidR="00F004F0" w:rsidRDefault="00F004F0" w:rsidP="00F004F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Job Duration:  </w:t>
      </w:r>
      <w:r>
        <w:rPr>
          <w:rFonts w:ascii="Times New Roman" w:hAnsi="Times New Roman" w:cs="Times New Roman"/>
          <w:sz w:val="20"/>
          <w:szCs w:val="20"/>
        </w:rPr>
        <w:t xml:space="preserve">12 months  </w:t>
      </w:r>
    </w:p>
    <w:p w:rsidR="00F004F0" w:rsidRDefault="00F004F0" w:rsidP="00F004F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Citizenship:</w:t>
      </w:r>
      <w:r>
        <w:rPr>
          <w:rFonts w:ascii="Times New Roman" w:hAnsi="Times New Roman" w:cs="Times New Roman"/>
          <w:sz w:val="20"/>
          <w:szCs w:val="20"/>
        </w:rPr>
        <w:t xml:space="preserve">  U.S. Citizen Required</w:t>
      </w:r>
    </w:p>
    <w:p w:rsidR="00F004F0" w:rsidRDefault="00F004F0" w:rsidP="00F004F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Date Available:</w:t>
      </w:r>
      <w:r>
        <w:rPr>
          <w:rFonts w:ascii="Times New Roman" w:hAnsi="Times New Roman" w:cs="Times New Roman"/>
          <w:sz w:val="20"/>
          <w:szCs w:val="20"/>
        </w:rPr>
        <w:t xml:space="preserve">  TBA</w:t>
      </w:r>
    </w:p>
    <w:p w:rsidR="00F004F0" w:rsidRDefault="00F004F0" w:rsidP="00F004F0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Clearance: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Qualify for clearance up to Secret with existing eligibility a plus</w:t>
      </w:r>
    </w:p>
    <w:p w:rsidR="00F004F0" w:rsidRDefault="00F004F0" w:rsidP="00F004F0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Medical/Dental: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Must pass deployment physical </w:t>
      </w:r>
    </w:p>
    <w:p w:rsidR="00F004F0" w:rsidRDefault="00F004F0" w:rsidP="00F004F0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Passport: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Current Passport</w:t>
      </w:r>
    </w:p>
    <w:p w:rsidR="00F004F0" w:rsidRDefault="00F004F0" w:rsidP="00F004F0">
      <w:pPr>
        <w:pStyle w:val="NoSpacing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Job Opens:  </w:t>
      </w:r>
      <w:r>
        <w:rPr>
          <w:rFonts w:ascii="Times New Roman" w:eastAsia="Times New Roman" w:hAnsi="Times New Roman" w:cs="Times New Roman"/>
          <w:sz w:val="20"/>
          <w:szCs w:val="20"/>
        </w:rPr>
        <w:t>Continuously</w:t>
      </w:r>
    </w:p>
    <w:p w:rsidR="00F004F0" w:rsidRDefault="00F004F0" w:rsidP="00F004F0">
      <w:pPr>
        <w:pStyle w:val="Heading1"/>
        <w:rPr>
          <w:sz w:val="22"/>
          <w:szCs w:val="22"/>
        </w:rPr>
      </w:pPr>
      <w:r>
        <w:rPr>
          <w:sz w:val="20"/>
          <w:szCs w:val="20"/>
          <w:u w:val="single"/>
        </w:rPr>
        <w:t>Job Requirements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XEROX FIELD SERVICE TECHNICIAN (FSR)</w:t>
      </w:r>
      <w:r>
        <w:rPr>
          <w:sz w:val="20"/>
          <w:szCs w:val="20"/>
        </w:rPr>
        <w:t xml:space="preserve">:  Must go through a certification process that entails:  (1). Must pass a Xerox certified electro-mechanical Pre-test.  (2). Must pass the 58 day electro-mechanical course held by Xerox.  (3). Must receive final approval and certification from Xerox.  FSR will maintain, repair and operate a broad range of Xerox equipment installed in United States Marine Corps Tactical Imagery Production Systems (TIPS), such as:  NUVERA 120 digital copier, DOCUCOLOR 8000 digital press, </w:t>
      </w:r>
      <w:proofErr w:type="spellStart"/>
      <w:r>
        <w:rPr>
          <w:sz w:val="20"/>
          <w:szCs w:val="20"/>
        </w:rPr>
        <w:t>Phaser</w:t>
      </w:r>
      <w:proofErr w:type="spellEnd"/>
      <w:r>
        <w:rPr>
          <w:sz w:val="20"/>
          <w:szCs w:val="20"/>
        </w:rPr>
        <w:t xml:space="preserve"> 7760, </w:t>
      </w:r>
      <w:proofErr w:type="spellStart"/>
      <w:r>
        <w:rPr>
          <w:sz w:val="20"/>
          <w:szCs w:val="20"/>
        </w:rPr>
        <w:t>Freeflow</w:t>
      </w:r>
      <w:proofErr w:type="spellEnd"/>
      <w:r>
        <w:rPr>
          <w:sz w:val="20"/>
          <w:szCs w:val="20"/>
        </w:rPr>
        <w:t xml:space="preserve"> 665, </w:t>
      </w:r>
      <w:proofErr w:type="spellStart"/>
      <w:r>
        <w:rPr>
          <w:sz w:val="20"/>
          <w:szCs w:val="20"/>
        </w:rPr>
        <w:t>Freeflow</w:t>
      </w:r>
      <w:proofErr w:type="spellEnd"/>
      <w:r>
        <w:rPr>
          <w:sz w:val="20"/>
          <w:szCs w:val="20"/>
        </w:rPr>
        <w:t xml:space="preserve"> server, EXP8000 Fiery,</w:t>
      </w:r>
      <w:r>
        <w:t xml:space="preserve"> </w:t>
      </w:r>
      <w:r>
        <w:rPr>
          <w:sz w:val="20"/>
          <w:szCs w:val="20"/>
        </w:rPr>
        <w:t xml:space="preserve">Xerox™ Color 550. 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General responsibilities: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Maintains, analyzes, troubleshoots, and repairs and performs preventative maintenance on Xerox equipment and associated systems by working closely with the Xerox service center and fellow Xerox Representatives in country.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Documents and tracks material usage and inventory of equipment, spares management, and maintains upgrades or replaces hardware and software in systems.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Supports and maintains user account information including rights, security, trend analysis, Advance Product Quality Planning, and Field Users Evaluations.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Trains customers, identifies, analyzes, repairs product failures, order and replace parts, and works with Lead to ensure required reports are completed. 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Works closely with Combat Camera FSR's in CONUS to provide OEM warranty management and update or utilize the company web database to provide accurate inventory and disposition/status of equipment.    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Determines and recommends which products or services best fit the customers' needs.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Provides superb customer support and works closely in field conditions with Marines/civilians and assists the Combat Camera Officer as required.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Works under Xerox Field Service Representative Leads supervision. 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Relies on experience and judgment to plan and accomplish goals and understands the Statement of Work requirements.</w:t>
      </w:r>
    </w:p>
    <w:p w:rsidR="00F004F0" w:rsidRDefault="00F004F0" w:rsidP="00F00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Experience/Qualifications: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Associates Degree in a relevant field with 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years experience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or a minimum of 4 years of experience in an electronics field or electronic and mechanical maintenance experience with Xerox military systems.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Xerox printer repair experience/certifications a plus  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Knowledge of Microsoft Office programs is required.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Must have strong mechanical knowledge and aptitude to understand straight </w:t>
      </w:r>
      <w:r>
        <w:rPr>
          <w:rFonts w:ascii="Times New Roman" w:hAnsi="Times New Roman" w:cs="Times New Roman"/>
          <w:sz w:val="20"/>
          <w:szCs w:val="20"/>
        </w:rPr>
        <w:t>forward physical and mechanical concepts.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Must be able to read, understand, interpret technical material and apply procedures/instructions.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Must have a certificate or strong basic electronics background.  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Familiarity with a variety of software and hardware support concepts, practices, and procedures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Must have strong customer service experience.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Strong military background with deployment experience preferred. </w:t>
      </w:r>
    </w:p>
    <w:p w:rsidR="00537705" w:rsidRPr="00F004F0" w:rsidRDefault="00F004F0" w:rsidP="00F004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Applicants must have the ability to lift and move equipment up to 55 pounds.</w:t>
      </w:r>
    </w:p>
    <w:sectPr w:rsidR="00537705" w:rsidRPr="00F0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D7196"/>
    <w:multiLevelType w:val="multilevel"/>
    <w:tmpl w:val="BF608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97C5092"/>
    <w:multiLevelType w:val="multilevel"/>
    <w:tmpl w:val="17300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F0"/>
    <w:rsid w:val="00537705"/>
    <w:rsid w:val="00F0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4F0"/>
  </w:style>
  <w:style w:type="paragraph" w:styleId="Heading1">
    <w:name w:val="heading 1"/>
    <w:basedOn w:val="Normal"/>
    <w:link w:val="Heading1Char"/>
    <w:uiPriority w:val="9"/>
    <w:qFormat/>
    <w:rsid w:val="00F004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4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004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0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4F0"/>
  </w:style>
  <w:style w:type="paragraph" w:styleId="Heading1">
    <w:name w:val="heading 1"/>
    <w:basedOn w:val="Normal"/>
    <w:link w:val="Heading1Char"/>
    <w:uiPriority w:val="9"/>
    <w:qFormat/>
    <w:rsid w:val="00F004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4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004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Trybala</dc:creator>
  <cp:lastModifiedBy>Jon Trybala</cp:lastModifiedBy>
  <cp:revision>1</cp:revision>
  <dcterms:created xsi:type="dcterms:W3CDTF">2012-04-15T14:21:00Z</dcterms:created>
  <dcterms:modified xsi:type="dcterms:W3CDTF">2012-04-15T14:22:00Z</dcterms:modified>
</cp:coreProperties>
</file>