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BD3" w:rsidRDefault="00414BD3" w:rsidP="00414BD3">
      <w:pPr>
        <w:rPr>
          <w:b/>
          <w:sz w:val="24"/>
          <w:szCs w:val="24"/>
        </w:rPr>
      </w:pPr>
      <w:bookmarkStart w:id="0" w:name="_Hlt321466226"/>
      <w:r>
        <w:rPr>
          <w:b/>
          <w:bCs/>
          <w:sz w:val="24"/>
          <w:szCs w:val="24"/>
        </w:rPr>
        <w:t>Combat Camera Systems Field Service Representative</w:t>
      </w:r>
      <w:r w:rsidR="00E96FB8">
        <w:rPr>
          <w:b/>
          <w:bCs/>
          <w:sz w:val="24"/>
          <w:szCs w:val="24"/>
        </w:rPr>
        <w:t xml:space="preserve"> - Afghanistan</w:t>
      </w:r>
      <w:bookmarkStart w:id="1" w:name="_GoBack"/>
      <w:bookmarkEnd w:id="1"/>
      <w:ins w:id="2" w:author="Ramiro" w:date="2012-04-05T12:48:00Z">
        <w:r>
          <w:rPr>
            <w:b/>
            <w:bCs/>
            <w:sz w:val="24"/>
            <w:szCs w:val="24"/>
          </w:rPr>
          <w:t xml:space="preserve"> </w:t>
        </w:r>
      </w:ins>
    </w:p>
    <w:bookmarkEnd w:id="0"/>
    <w:p w:rsidR="00414BD3" w:rsidRDefault="00414BD3" w:rsidP="00414BD3">
      <w:pPr>
        <w:pStyle w:val="NoSpacing"/>
        <w:rPr>
          <w:rFonts w:ascii="Times New Roman" w:hAnsi="Times New Roman" w:cs="Times New Roman"/>
          <w:sz w:val="20"/>
          <w:szCs w:val="20"/>
        </w:rPr>
      </w:pPr>
      <w:r>
        <w:rPr>
          <w:rFonts w:ascii="Times New Roman" w:hAnsi="Times New Roman" w:cs="Times New Roman"/>
          <w:b/>
          <w:bCs/>
          <w:sz w:val="20"/>
          <w:szCs w:val="20"/>
        </w:rPr>
        <w:t>Duty Location:</w:t>
      </w:r>
      <w:r>
        <w:rPr>
          <w:rFonts w:ascii="Times New Roman" w:hAnsi="Times New Roman" w:cs="Times New Roman"/>
          <w:sz w:val="20"/>
          <w:szCs w:val="20"/>
        </w:rPr>
        <w:t xml:space="preserve"> Camp Leatherneck, Afghanistan (Customer USMC)</w:t>
      </w:r>
    </w:p>
    <w:p w:rsidR="00414BD3" w:rsidRDefault="00414BD3" w:rsidP="00414BD3">
      <w:pPr>
        <w:pStyle w:val="NoSpacing"/>
        <w:rPr>
          <w:rFonts w:ascii="Times New Roman" w:hAnsi="Times New Roman" w:cs="Times New Roman"/>
          <w:b/>
          <w:sz w:val="20"/>
          <w:szCs w:val="20"/>
        </w:rPr>
      </w:pPr>
      <w:r>
        <w:rPr>
          <w:rFonts w:ascii="Times New Roman" w:hAnsi="Times New Roman" w:cs="Times New Roman"/>
          <w:b/>
          <w:sz w:val="20"/>
          <w:szCs w:val="20"/>
        </w:rPr>
        <w:t xml:space="preserve">Contract Period:  </w:t>
      </w:r>
      <w:r>
        <w:rPr>
          <w:rFonts w:ascii="Times New Roman" w:hAnsi="Times New Roman" w:cs="Times New Roman"/>
          <w:sz w:val="20"/>
          <w:szCs w:val="20"/>
        </w:rPr>
        <w:t>27 May 2011 - 27 May 2014</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 xml:space="preserve">Job Duration:  </w:t>
      </w:r>
      <w:r>
        <w:rPr>
          <w:rFonts w:ascii="Times New Roman" w:hAnsi="Times New Roman" w:cs="Times New Roman"/>
          <w:sz w:val="20"/>
          <w:szCs w:val="20"/>
        </w:rPr>
        <w:t xml:space="preserve">12 months  </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Citizenship:</w:t>
      </w:r>
      <w:r>
        <w:rPr>
          <w:rFonts w:ascii="Times New Roman" w:hAnsi="Times New Roman" w:cs="Times New Roman"/>
          <w:sz w:val="20"/>
          <w:szCs w:val="20"/>
        </w:rPr>
        <w:t xml:space="preserve">  U.S. Citizen Required</w:t>
      </w:r>
    </w:p>
    <w:p w:rsidR="00414BD3" w:rsidRDefault="00414BD3" w:rsidP="00414BD3">
      <w:pPr>
        <w:pStyle w:val="NoSpacing"/>
        <w:rPr>
          <w:rFonts w:ascii="Times New Roman" w:hAnsi="Times New Roman" w:cs="Times New Roman"/>
          <w:sz w:val="20"/>
          <w:szCs w:val="20"/>
        </w:rPr>
      </w:pPr>
      <w:r>
        <w:rPr>
          <w:rFonts w:ascii="Times New Roman" w:hAnsi="Times New Roman" w:cs="Times New Roman"/>
          <w:b/>
          <w:sz w:val="20"/>
          <w:szCs w:val="20"/>
        </w:rPr>
        <w:t>Date Available:</w:t>
      </w:r>
      <w:r>
        <w:rPr>
          <w:rFonts w:ascii="Times New Roman" w:hAnsi="Times New Roman" w:cs="Times New Roman"/>
          <w:sz w:val="20"/>
          <w:szCs w:val="20"/>
        </w:rPr>
        <w:t xml:space="preserve">  TBA</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Clearance:</w:t>
      </w:r>
      <w:r>
        <w:rPr>
          <w:rFonts w:ascii="Times New Roman" w:eastAsia="Times New Roman" w:hAnsi="Times New Roman" w:cs="Times New Roman"/>
          <w:sz w:val="20"/>
          <w:szCs w:val="20"/>
        </w:rPr>
        <w:t xml:space="preserve">  </w:t>
      </w:r>
      <w:r>
        <w:rPr>
          <w:rFonts w:ascii="Times New Roman" w:hAnsi="Times New Roman" w:cs="Times New Roman"/>
          <w:sz w:val="20"/>
          <w:szCs w:val="20"/>
        </w:rPr>
        <w:t>Qualify for clearance up to Secret with existing eligibility a plus</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Medical/Dental:</w:t>
      </w:r>
      <w:r>
        <w:rPr>
          <w:rFonts w:ascii="Times New Roman" w:eastAsia="Times New Roman" w:hAnsi="Times New Roman" w:cs="Times New Roman"/>
          <w:sz w:val="20"/>
          <w:szCs w:val="20"/>
        </w:rPr>
        <w:t xml:space="preserve">  Must pass deployment physical </w:t>
      </w:r>
    </w:p>
    <w:p w:rsidR="00414BD3" w:rsidRDefault="00414BD3" w:rsidP="00414BD3">
      <w:pPr>
        <w:pStyle w:val="NoSpacing"/>
        <w:rPr>
          <w:rFonts w:ascii="Times New Roman" w:eastAsia="Times New Roman" w:hAnsi="Times New Roman" w:cs="Times New Roman"/>
          <w:sz w:val="20"/>
          <w:szCs w:val="20"/>
        </w:rPr>
      </w:pPr>
      <w:r>
        <w:rPr>
          <w:rFonts w:ascii="Times New Roman" w:eastAsia="Times New Roman" w:hAnsi="Times New Roman" w:cs="Times New Roman"/>
          <w:b/>
          <w:sz w:val="20"/>
          <w:szCs w:val="20"/>
        </w:rPr>
        <w:t>Passport:</w:t>
      </w:r>
      <w:r>
        <w:rPr>
          <w:rFonts w:ascii="Times New Roman" w:eastAsia="Times New Roman" w:hAnsi="Times New Roman" w:cs="Times New Roman"/>
          <w:sz w:val="20"/>
          <w:szCs w:val="20"/>
        </w:rPr>
        <w:t xml:space="preserve">  Current Passport</w:t>
      </w:r>
    </w:p>
    <w:p w:rsidR="00414BD3" w:rsidRDefault="00414BD3" w:rsidP="00414BD3">
      <w:pPr>
        <w:pStyle w:val="No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Job Opens:  </w:t>
      </w:r>
      <w:r>
        <w:rPr>
          <w:rFonts w:ascii="Times New Roman" w:eastAsia="Times New Roman" w:hAnsi="Times New Roman" w:cs="Times New Roman"/>
          <w:sz w:val="20"/>
          <w:szCs w:val="20"/>
        </w:rPr>
        <w:t>Continuously</w:t>
      </w:r>
    </w:p>
    <w:p w:rsidR="00414BD3" w:rsidRDefault="00414BD3" w:rsidP="00414BD3">
      <w:pPr>
        <w:pStyle w:val="Heading1"/>
        <w:rPr>
          <w:sz w:val="20"/>
          <w:szCs w:val="20"/>
        </w:rPr>
      </w:pPr>
      <w:bookmarkStart w:id="3" w:name="_Job_Requirements:_COMBAT"/>
      <w:bookmarkEnd w:id="3"/>
      <w:r>
        <w:rPr>
          <w:sz w:val="20"/>
          <w:szCs w:val="20"/>
          <w:u w:val="single"/>
        </w:rPr>
        <w:t>Job Requirements</w:t>
      </w:r>
      <w:r>
        <w:rPr>
          <w:sz w:val="20"/>
          <w:szCs w:val="20"/>
        </w:rPr>
        <w:t xml:space="preserve">: </w:t>
      </w:r>
      <w:r>
        <w:rPr>
          <w:sz w:val="20"/>
          <w:szCs w:val="20"/>
          <w:u w:val="single"/>
        </w:rPr>
        <w:t>COMBAT CAMERA FIELD SERVICE REPRESENTATIVE (FSR)</w:t>
      </w:r>
      <w:r>
        <w:rPr>
          <w:sz w:val="20"/>
          <w:szCs w:val="20"/>
        </w:rPr>
        <w:t xml:space="preserve">: Be able to problem-solve, dealing with a number of variables encountered in situations where limited standardization exists in operational field conditions.  Ability to interpret a variety of instructions furnished in written, oral, diagram, or schedule form.  Experience with Marine Corps Combat Camera Systems (CCS) such as still, video and computer systems to include the Tactical Imagery Production Systems (TIPS) is a plus.  FSR will also provide sustainment logistics support for still and video camera systems, production computer systems and Tactical Imagery Production Systems (TIPS), conduct remedial training, interact with web based electronic database inventory management system, perform preventative maintenance, and support Advanced Product Quality (APQP), Trend Analysis, Field Users Evaluations (FUE), and document control. </w:t>
      </w:r>
    </w:p>
    <w:p w:rsidR="00414BD3" w:rsidRDefault="00414BD3" w:rsidP="00414BD3">
      <w:pPr>
        <w:pStyle w:val="Heading1"/>
        <w:rPr>
          <w:sz w:val="22"/>
          <w:szCs w:val="22"/>
        </w:rPr>
      </w:pPr>
      <w:r>
        <w:rPr>
          <w:sz w:val="20"/>
          <w:szCs w:val="20"/>
          <w:u w:val="single"/>
        </w:rPr>
        <w:t>General responsibilities: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Establish procedures for service call reach back capability with Original Equipment Manufacturers (OEMs).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Manage the Warranty Service Support program and document activities on the CCS inventory database.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Provide Sustainment Logistics support for CCS.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CCS Inventory Management, Labeling and operation checks.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Conduct remedial training for TIPS/Handhelds and Preventative Maintenance (PM) on a weekly basis.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Perform Preventative Maintenance for CCS equipment or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Utilize Warehouse Inventory Systems Expert (WISE).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Document Control Support.</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Routine Reports to customer and the Strike Group Virginia Office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Perform Spares Management for handheld systems and equipment replacement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Assist customer in ordering Equipment and track shipments, deliveries and receipts.</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Assist Combat Camera Officer with internal CCS reports as required.</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 xml:space="preserve">Assist Combat Camera Officer in other CCS areas as needed. </w:t>
      </w:r>
    </w:p>
    <w:p w:rsidR="00414BD3" w:rsidRDefault="00414BD3" w:rsidP="00414BD3">
      <w:pPr>
        <w:numPr>
          <w:ilvl w:val="0"/>
          <w:numId w:val="1"/>
        </w:numPr>
        <w:spacing w:after="0" w:line="240" w:lineRule="auto"/>
        <w:rPr>
          <w:rFonts w:ascii="Times New Roman" w:hAnsi="Times New Roman" w:cs="Times New Roman"/>
          <w:sz w:val="20"/>
        </w:rPr>
      </w:pPr>
      <w:r>
        <w:rPr>
          <w:rFonts w:ascii="Times New Roman" w:hAnsi="Times New Roman" w:cs="Times New Roman"/>
          <w:sz w:val="20"/>
        </w:rPr>
        <w:t>Provide support to team members as needed and assigned by FSR Lead</w:t>
      </w:r>
    </w:p>
    <w:p w:rsidR="00414BD3" w:rsidRDefault="00414BD3" w:rsidP="00414BD3">
      <w:pPr>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rPr>
        <w:t>Position reports to the FSR lead.</w:t>
      </w:r>
    </w:p>
    <w:p w:rsidR="00414BD3" w:rsidRDefault="00414BD3" w:rsidP="00414BD3">
      <w:pPr>
        <w:spacing w:after="0" w:line="240" w:lineRule="auto"/>
        <w:ind w:left="720"/>
        <w:rPr>
          <w:rFonts w:ascii="Times New Roman" w:hAnsi="Times New Roman" w:cs="Times New Roman"/>
          <w:sz w:val="20"/>
          <w:szCs w:val="20"/>
        </w:rPr>
      </w:pPr>
    </w:p>
    <w:p w:rsidR="00414BD3" w:rsidRDefault="00414BD3" w:rsidP="00414BD3">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 xml:space="preserve">Experience/Qualifications: </w:t>
      </w:r>
    </w:p>
    <w:p w:rsidR="00414BD3" w:rsidRDefault="00414BD3" w:rsidP="00414BD3">
      <w:pPr>
        <w:pStyle w:val="NoSpacing"/>
        <w:rPr>
          <w:rFonts w:ascii="Times New Roman" w:hAnsi="Times New Roman" w:cs="Times New Roman"/>
          <w:sz w:val="20"/>
          <w:szCs w:val="20"/>
        </w:rPr>
      </w:pPr>
    </w:p>
    <w:p w:rsidR="00414BD3" w:rsidRDefault="00414BD3" w:rsidP="00414BD3">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 xml:space="preserve">Associates Degree in a relevant field with 2 </w:t>
      </w:r>
      <w:proofErr w:type="spellStart"/>
      <w:r>
        <w:rPr>
          <w:rFonts w:ascii="Times New Roman" w:hAnsi="Times New Roman" w:cs="Times New Roman"/>
          <w:sz w:val="20"/>
          <w:szCs w:val="20"/>
        </w:rPr>
        <w:t>years experience</w:t>
      </w:r>
      <w:proofErr w:type="spellEnd"/>
      <w:r>
        <w:rPr>
          <w:rFonts w:ascii="Times New Roman" w:hAnsi="Times New Roman" w:cs="Times New Roman"/>
          <w:sz w:val="20"/>
          <w:szCs w:val="20"/>
        </w:rPr>
        <w:t xml:space="preserve">, or a minimum of 4 years of experience in a Combat Camera military environment.  </w:t>
      </w:r>
    </w:p>
    <w:p w:rsidR="00414BD3" w:rsidRDefault="00414BD3" w:rsidP="00414BD3">
      <w:pPr>
        <w:pStyle w:val="NoSpacing"/>
        <w:numPr>
          <w:ilvl w:val="0"/>
          <w:numId w:val="2"/>
        </w:numPr>
        <w:rPr>
          <w:rFonts w:ascii="Times New Roman" w:hAnsi="Times New Roman" w:cs="Times New Roman"/>
          <w:sz w:val="20"/>
          <w:szCs w:val="20"/>
        </w:rPr>
      </w:pPr>
      <w:r>
        <w:rPr>
          <w:rFonts w:ascii="Times New Roman" w:hAnsi="Times New Roman" w:cs="Times New Roman"/>
          <w:bCs/>
          <w:sz w:val="20"/>
          <w:szCs w:val="20"/>
        </w:rPr>
        <w:t xml:space="preserve">Knowledge of Microsoft Office programs is required.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have strong mechanical knowledge and aptitude to understand straight </w:t>
      </w:r>
      <w:r>
        <w:rPr>
          <w:rFonts w:ascii="Times New Roman" w:hAnsi="Times New Roman" w:cs="Times New Roman"/>
          <w:sz w:val="20"/>
          <w:szCs w:val="20"/>
        </w:rPr>
        <w:t>forward physical and mechanical concepts.</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be able to read, understand, interpret technical material and apply procedures/instructions.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Familiarity with a variety of software and hardware support concepts, practices, and procedures</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Must have strong customer service experience.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Military background with deployment experience preferred. </w:t>
      </w:r>
    </w:p>
    <w:p w:rsidR="00414BD3" w:rsidRDefault="00414BD3" w:rsidP="00414BD3">
      <w:pPr>
        <w:pStyle w:val="NoSpacing"/>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Applicants must have the ability to lift and move equipment up to 55 pounds. </w:t>
      </w:r>
    </w:p>
    <w:p w:rsidR="00537705" w:rsidRDefault="00537705"/>
    <w:sectPr w:rsidR="0053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2DD"/>
    <w:multiLevelType w:val="hybridMultilevel"/>
    <w:tmpl w:val="9DCAD9B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97C5092"/>
    <w:multiLevelType w:val="multilevel"/>
    <w:tmpl w:val="17300E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D3"/>
    <w:rsid w:val="00414BD3"/>
    <w:rsid w:val="00537705"/>
    <w:rsid w:val="00E9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D3"/>
  </w:style>
  <w:style w:type="paragraph" w:styleId="Heading1">
    <w:name w:val="heading 1"/>
    <w:basedOn w:val="Normal"/>
    <w:link w:val="Heading1Char"/>
    <w:uiPriority w:val="9"/>
    <w:qFormat/>
    <w:rsid w:val="00414B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D3"/>
    <w:rPr>
      <w:rFonts w:ascii="Times New Roman" w:eastAsia="Times New Roman" w:hAnsi="Times New Roman" w:cs="Times New Roman"/>
      <w:b/>
      <w:bCs/>
      <w:kern w:val="36"/>
      <w:sz w:val="48"/>
      <w:szCs w:val="48"/>
    </w:rPr>
  </w:style>
  <w:style w:type="paragraph" w:styleId="NoSpacing">
    <w:name w:val="No Spacing"/>
    <w:uiPriority w:val="1"/>
    <w:qFormat/>
    <w:rsid w:val="00414BD3"/>
    <w:pPr>
      <w:spacing w:after="0" w:line="240" w:lineRule="auto"/>
    </w:pPr>
  </w:style>
  <w:style w:type="paragraph" w:styleId="BalloonText">
    <w:name w:val="Balloon Text"/>
    <w:basedOn w:val="Normal"/>
    <w:link w:val="BalloonTextChar"/>
    <w:uiPriority w:val="99"/>
    <w:semiHidden/>
    <w:unhideWhenUsed/>
    <w:rsid w:val="0041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D3"/>
  </w:style>
  <w:style w:type="paragraph" w:styleId="Heading1">
    <w:name w:val="heading 1"/>
    <w:basedOn w:val="Normal"/>
    <w:link w:val="Heading1Char"/>
    <w:uiPriority w:val="9"/>
    <w:qFormat/>
    <w:rsid w:val="00414B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D3"/>
    <w:rPr>
      <w:rFonts w:ascii="Times New Roman" w:eastAsia="Times New Roman" w:hAnsi="Times New Roman" w:cs="Times New Roman"/>
      <w:b/>
      <w:bCs/>
      <w:kern w:val="36"/>
      <w:sz w:val="48"/>
      <w:szCs w:val="48"/>
    </w:rPr>
  </w:style>
  <w:style w:type="paragraph" w:styleId="NoSpacing">
    <w:name w:val="No Spacing"/>
    <w:uiPriority w:val="1"/>
    <w:qFormat/>
    <w:rsid w:val="00414BD3"/>
    <w:pPr>
      <w:spacing w:after="0" w:line="240" w:lineRule="auto"/>
    </w:pPr>
  </w:style>
  <w:style w:type="paragraph" w:styleId="BalloonText">
    <w:name w:val="Balloon Text"/>
    <w:basedOn w:val="Normal"/>
    <w:link w:val="BalloonTextChar"/>
    <w:uiPriority w:val="99"/>
    <w:semiHidden/>
    <w:unhideWhenUsed/>
    <w:rsid w:val="0041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471</Words>
  <Characters>2685</Characters>
  <Application>Microsoft Office Word</Application>
  <DocSecurity>0</DocSecurity>
  <Lines>22</Lines>
  <Paragraphs>6</Paragraphs>
  <ScaleCrop>false</ScaleCrop>
  <Company>Microsoft</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Trybala</dc:creator>
  <cp:lastModifiedBy>Jon Trybala</cp:lastModifiedBy>
  <cp:revision>2</cp:revision>
  <dcterms:created xsi:type="dcterms:W3CDTF">2012-04-15T14:20:00Z</dcterms:created>
  <dcterms:modified xsi:type="dcterms:W3CDTF">2012-04-20T14:33:00Z</dcterms:modified>
</cp:coreProperties>
</file>